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22D" w:rsidRPr="00680011" w:rsidRDefault="00B9622D" w:rsidP="00AD3993">
      <w:pPr>
        <w:pStyle w:val="Heading1"/>
        <w:jc w:val="both"/>
        <w:rPr>
          <w:rFonts w:ascii="Times New Roman" w:eastAsiaTheme="minorHAnsi" w:hAnsi="Times New Roman" w:cs="Times New Roman"/>
          <w:color w:val="auto"/>
          <w:sz w:val="40"/>
          <w:szCs w:val="22"/>
        </w:rPr>
      </w:pPr>
      <w:r w:rsidRPr="00680011">
        <w:rPr>
          <w:rFonts w:ascii="Times New Roman" w:eastAsiaTheme="minorHAnsi" w:hAnsi="Times New Roman" w:cs="Times New Roman"/>
          <w:color w:val="auto"/>
          <w:sz w:val="40"/>
          <w:szCs w:val="22"/>
        </w:rPr>
        <w:t xml:space="preserve">Emergence of RWA  </w:t>
      </w:r>
    </w:p>
    <w:p w:rsidR="00B9622D" w:rsidRPr="00B9622D" w:rsidRDefault="00B9622D" w:rsidP="00AD3993">
      <w:pPr>
        <w:jc w:val="both"/>
        <w:rPr>
          <w:rFonts w:ascii="Times New Roman" w:hAnsi="Times New Roman" w:cs="Times New Roman"/>
          <w:sz w:val="28"/>
        </w:rPr>
      </w:pPr>
      <w:r w:rsidRPr="00B9622D">
        <w:rPr>
          <w:rFonts w:ascii="Times New Roman" w:hAnsi="Times New Roman" w:cs="Times New Roman"/>
          <w:sz w:val="28"/>
        </w:rPr>
        <w:t>Urbanization is rapidly increasing, every day hundreds and thousands of people migrate to metropolitan cities like Delhi, Noida, Bangalore, and Mumbai. These cities are among the most densely populated urban core in India. Due to this people have started living in buildings, Residential complex or gated communities. Gated communities are a city within walls and to maintaining smooth day to day operations in managing these societies Member of these communities form a Residential Welfare Association under the rule of Co-operative housing society or Apartment of association.</w:t>
      </w:r>
    </w:p>
    <w:p w:rsidR="00B9622D" w:rsidRPr="00B9622D" w:rsidRDefault="00B9622D" w:rsidP="00AD3993">
      <w:pPr>
        <w:jc w:val="both"/>
        <w:rPr>
          <w:rFonts w:ascii="Times New Roman" w:hAnsi="Times New Roman" w:cs="Times New Roman"/>
          <w:sz w:val="28"/>
        </w:rPr>
      </w:pPr>
      <w:r w:rsidRPr="00B9622D">
        <w:rPr>
          <w:rFonts w:ascii="Times New Roman" w:hAnsi="Times New Roman" w:cs="Times New Roman"/>
          <w:sz w:val="28"/>
        </w:rPr>
        <w:t xml:space="preserve">These communities charge services maintenance to residents residing within the gated communities which range from 500 to 1000 per month for a community of 100 flat, were as big societies turn over from maintenance charge goes up to </w:t>
      </w:r>
      <w:proofErr w:type="spellStart"/>
      <w:r w:rsidRPr="00B9622D">
        <w:rPr>
          <w:rFonts w:ascii="Times New Roman" w:hAnsi="Times New Roman" w:cs="Times New Roman"/>
          <w:sz w:val="28"/>
        </w:rPr>
        <w:t>crore</w:t>
      </w:r>
      <w:proofErr w:type="spellEnd"/>
      <w:r w:rsidRPr="00B9622D">
        <w:rPr>
          <w:rFonts w:ascii="Times New Roman" w:hAnsi="Times New Roman" w:cs="Times New Roman"/>
          <w:sz w:val="28"/>
        </w:rPr>
        <w:t>.</w:t>
      </w:r>
      <w:r w:rsidR="004F3A1A">
        <w:rPr>
          <w:rFonts w:ascii="Times New Roman" w:hAnsi="Times New Roman" w:cs="Times New Roman"/>
          <w:sz w:val="28"/>
        </w:rPr>
        <w:t xml:space="preserve"> </w:t>
      </w:r>
    </w:p>
    <w:p w:rsidR="00B9622D" w:rsidRPr="00680011" w:rsidRDefault="00B9622D" w:rsidP="00AD3993">
      <w:pPr>
        <w:pStyle w:val="Heading1"/>
        <w:jc w:val="both"/>
        <w:rPr>
          <w:rFonts w:ascii="Times New Roman" w:eastAsiaTheme="minorHAnsi" w:hAnsi="Times New Roman" w:cs="Times New Roman"/>
          <w:color w:val="auto"/>
          <w:sz w:val="40"/>
          <w:szCs w:val="22"/>
        </w:rPr>
      </w:pPr>
      <w:r w:rsidRPr="00680011">
        <w:rPr>
          <w:rFonts w:ascii="Times New Roman" w:eastAsiaTheme="minorHAnsi" w:hAnsi="Times New Roman" w:cs="Times New Roman"/>
          <w:color w:val="auto"/>
          <w:sz w:val="40"/>
          <w:szCs w:val="22"/>
        </w:rPr>
        <w:t xml:space="preserve">Loop Holes in Traditional ways to run RWA </w:t>
      </w:r>
    </w:p>
    <w:p w:rsidR="00B9622D" w:rsidRPr="00B9622D" w:rsidRDefault="00B9622D" w:rsidP="00AD3993">
      <w:pPr>
        <w:jc w:val="both"/>
        <w:rPr>
          <w:rFonts w:ascii="Times New Roman" w:hAnsi="Times New Roman" w:cs="Times New Roman"/>
          <w:sz w:val="28"/>
        </w:rPr>
      </w:pPr>
      <w:r w:rsidRPr="00B9622D">
        <w:rPr>
          <w:rFonts w:ascii="Times New Roman" w:hAnsi="Times New Roman" w:cs="Times New Roman"/>
          <w:sz w:val="28"/>
        </w:rPr>
        <w:t xml:space="preserve">The Traditional ways of RWA operations come with many loopholes. The discrete way to operate without proper transparency led to many frauds in this sector. According to times of India report “In Ghaziabad, Ravi </w:t>
      </w:r>
      <w:proofErr w:type="spellStart"/>
      <w:r w:rsidRPr="00B9622D">
        <w:rPr>
          <w:rFonts w:ascii="Times New Roman" w:hAnsi="Times New Roman" w:cs="Times New Roman"/>
          <w:sz w:val="28"/>
        </w:rPr>
        <w:t>Dutt</w:t>
      </w:r>
      <w:proofErr w:type="spellEnd"/>
      <w:r w:rsidRPr="00B9622D">
        <w:rPr>
          <w:rFonts w:ascii="Times New Roman" w:hAnsi="Times New Roman" w:cs="Times New Roman"/>
          <w:sz w:val="28"/>
        </w:rPr>
        <w:t xml:space="preserve"> Sharma was arrested in 2018 for fraud had allegedly </w:t>
      </w:r>
      <w:proofErr w:type="spellStart"/>
      <w:r w:rsidRPr="00B9622D">
        <w:rPr>
          <w:rFonts w:ascii="Times New Roman" w:hAnsi="Times New Roman" w:cs="Times New Roman"/>
          <w:sz w:val="28"/>
        </w:rPr>
        <w:t>wile</w:t>
      </w:r>
      <w:proofErr w:type="spellEnd"/>
      <w:r w:rsidRPr="00B9622D">
        <w:rPr>
          <w:rFonts w:ascii="Times New Roman" w:hAnsi="Times New Roman" w:cs="Times New Roman"/>
          <w:sz w:val="28"/>
        </w:rPr>
        <w:t xml:space="preserve"> several people with a false receipt after charging money from them for providing plots. The accused was the secretary of AJP </w:t>
      </w:r>
      <w:proofErr w:type="spellStart"/>
      <w:r w:rsidRPr="00B9622D">
        <w:rPr>
          <w:rFonts w:ascii="Times New Roman" w:hAnsi="Times New Roman" w:cs="Times New Roman"/>
          <w:sz w:val="28"/>
        </w:rPr>
        <w:t>Parishad</w:t>
      </w:r>
      <w:proofErr w:type="spellEnd"/>
      <w:r w:rsidRPr="00B9622D">
        <w:rPr>
          <w:rFonts w:ascii="Times New Roman" w:hAnsi="Times New Roman" w:cs="Times New Roman"/>
          <w:sz w:val="28"/>
        </w:rPr>
        <w:t xml:space="preserve"> Co-operative housing society.” These incidents are a repercussion of Lack of proper accounting knowledge and transparency. Use of this money for personal use is untraceable due to no proper system. Other problems which arise due to Traditional ways of running RWA are </w:t>
      </w:r>
    </w:p>
    <w:p w:rsidR="00B9622D" w:rsidRPr="00680011" w:rsidRDefault="00B9622D" w:rsidP="00AD3993">
      <w:pPr>
        <w:pStyle w:val="NoSpacing"/>
        <w:jc w:val="both"/>
        <w:rPr>
          <w:rFonts w:ascii="Times New Roman" w:hAnsi="Times New Roman" w:cs="Times New Roman"/>
          <w:sz w:val="28"/>
        </w:rPr>
      </w:pPr>
      <w:r w:rsidRPr="00680011">
        <w:rPr>
          <w:rFonts w:ascii="Times New Roman" w:hAnsi="Times New Roman" w:cs="Times New Roman"/>
          <w:sz w:val="28"/>
        </w:rPr>
        <w:t>1.    Lack of bill receivable records</w:t>
      </w:r>
    </w:p>
    <w:p w:rsidR="00B9622D" w:rsidRPr="00680011" w:rsidRDefault="00B9622D" w:rsidP="00AD3993">
      <w:pPr>
        <w:pStyle w:val="NoSpacing"/>
        <w:jc w:val="both"/>
        <w:rPr>
          <w:rFonts w:ascii="Times New Roman" w:hAnsi="Times New Roman" w:cs="Times New Roman"/>
          <w:sz w:val="28"/>
        </w:rPr>
      </w:pPr>
      <w:r w:rsidRPr="00680011">
        <w:rPr>
          <w:rFonts w:ascii="Times New Roman" w:hAnsi="Times New Roman" w:cs="Times New Roman"/>
          <w:sz w:val="28"/>
        </w:rPr>
        <w:t xml:space="preserve">2.    No proper documentation </w:t>
      </w:r>
    </w:p>
    <w:p w:rsidR="00B9622D" w:rsidRPr="00680011" w:rsidRDefault="00B9622D" w:rsidP="00AD3993">
      <w:pPr>
        <w:pStyle w:val="NoSpacing"/>
        <w:jc w:val="both"/>
        <w:rPr>
          <w:rFonts w:ascii="Times New Roman" w:hAnsi="Times New Roman" w:cs="Times New Roman"/>
          <w:sz w:val="28"/>
        </w:rPr>
      </w:pPr>
      <w:r w:rsidRPr="00680011">
        <w:rPr>
          <w:rFonts w:ascii="Times New Roman" w:hAnsi="Times New Roman" w:cs="Times New Roman"/>
          <w:sz w:val="28"/>
        </w:rPr>
        <w:t>3.    No proper Audit because of lack of transaction records</w:t>
      </w:r>
    </w:p>
    <w:p w:rsidR="00B9622D" w:rsidRPr="00680011" w:rsidRDefault="00B9622D" w:rsidP="00AD3993">
      <w:pPr>
        <w:pStyle w:val="NoSpacing"/>
        <w:jc w:val="both"/>
        <w:rPr>
          <w:rFonts w:ascii="Times New Roman" w:hAnsi="Times New Roman" w:cs="Times New Roman"/>
          <w:sz w:val="28"/>
        </w:rPr>
      </w:pPr>
      <w:r w:rsidRPr="00680011">
        <w:rPr>
          <w:rFonts w:ascii="Times New Roman" w:hAnsi="Times New Roman" w:cs="Times New Roman"/>
          <w:sz w:val="28"/>
        </w:rPr>
        <w:t>4.    Misplacement of Tenant records</w:t>
      </w:r>
    </w:p>
    <w:p w:rsidR="00B9622D" w:rsidRPr="00680011" w:rsidRDefault="00B9622D" w:rsidP="00AD3993">
      <w:pPr>
        <w:pStyle w:val="NoSpacing"/>
        <w:jc w:val="both"/>
        <w:rPr>
          <w:rFonts w:ascii="Times New Roman" w:hAnsi="Times New Roman" w:cs="Times New Roman"/>
          <w:sz w:val="28"/>
        </w:rPr>
      </w:pPr>
      <w:r w:rsidRPr="00680011">
        <w:rPr>
          <w:rFonts w:ascii="Times New Roman" w:hAnsi="Times New Roman" w:cs="Times New Roman"/>
          <w:sz w:val="28"/>
        </w:rPr>
        <w:t xml:space="preserve">5.    No </w:t>
      </w:r>
      <w:bookmarkStart w:id="0" w:name="_GoBack"/>
      <w:bookmarkEnd w:id="0"/>
      <w:r w:rsidRPr="00680011">
        <w:rPr>
          <w:rFonts w:ascii="Times New Roman" w:hAnsi="Times New Roman" w:cs="Times New Roman"/>
          <w:sz w:val="28"/>
        </w:rPr>
        <w:t>visitor history records</w:t>
      </w:r>
    </w:p>
    <w:p w:rsidR="00B9622D" w:rsidRPr="00680011" w:rsidRDefault="00B9622D" w:rsidP="00AD3993">
      <w:pPr>
        <w:pStyle w:val="Heading1"/>
        <w:jc w:val="both"/>
        <w:rPr>
          <w:rFonts w:ascii="Times New Roman" w:eastAsiaTheme="minorHAnsi" w:hAnsi="Times New Roman" w:cs="Times New Roman"/>
          <w:color w:val="auto"/>
          <w:sz w:val="40"/>
          <w:szCs w:val="22"/>
        </w:rPr>
      </w:pPr>
      <w:r w:rsidRPr="00680011">
        <w:rPr>
          <w:rFonts w:ascii="Times New Roman" w:eastAsiaTheme="minorHAnsi" w:hAnsi="Times New Roman" w:cs="Times New Roman"/>
          <w:color w:val="auto"/>
          <w:sz w:val="40"/>
          <w:szCs w:val="22"/>
        </w:rPr>
        <w:t xml:space="preserve">Need for Apartment management system software </w:t>
      </w:r>
    </w:p>
    <w:p w:rsidR="00B9622D" w:rsidRPr="00B9622D" w:rsidRDefault="00B9622D" w:rsidP="00AD3993">
      <w:pPr>
        <w:jc w:val="both"/>
        <w:rPr>
          <w:rFonts w:ascii="Times New Roman" w:hAnsi="Times New Roman" w:cs="Times New Roman"/>
          <w:sz w:val="28"/>
        </w:rPr>
      </w:pPr>
      <w:r w:rsidRPr="00B9622D">
        <w:rPr>
          <w:rFonts w:ascii="Times New Roman" w:hAnsi="Times New Roman" w:cs="Times New Roman"/>
          <w:sz w:val="28"/>
        </w:rPr>
        <w:t xml:space="preserve">The latter brings us to question the need to opt for a system which eliminates such loopholes and help prevents such chicanery. Many companies offer user-friendly software for apartment management which even a low skill employee </w:t>
      </w:r>
      <w:r w:rsidRPr="00B9622D">
        <w:rPr>
          <w:rFonts w:ascii="Times New Roman" w:hAnsi="Times New Roman" w:cs="Times New Roman"/>
          <w:sz w:val="28"/>
        </w:rPr>
        <w:lastRenderedPageBreak/>
        <w:t>can operate. Such digital platforms exterminate the chasm of the Traditional method used by RWA to operate. It gives a number of services in addition to accounting such as;</w:t>
      </w:r>
    </w:p>
    <w:p w:rsidR="00B9622D" w:rsidRPr="00680011" w:rsidRDefault="00B9622D" w:rsidP="00AD3993">
      <w:pPr>
        <w:pStyle w:val="NoSpacing"/>
        <w:jc w:val="both"/>
        <w:rPr>
          <w:rFonts w:ascii="Times New Roman" w:hAnsi="Times New Roman" w:cs="Times New Roman"/>
          <w:sz w:val="28"/>
        </w:rPr>
      </w:pPr>
      <w:r w:rsidRPr="00680011">
        <w:rPr>
          <w:rFonts w:ascii="Times New Roman" w:hAnsi="Times New Roman" w:cs="Times New Roman"/>
          <w:sz w:val="28"/>
        </w:rPr>
        <w:t xml:space="preserve">1.    Vendor Management </w:t>
      </w:r>
    </w:p>
    <w:p w:rsidR="00B9622D" w:rsidRPr="00680011" w:rsidRDefault="00B9622D" w:rsidP="00AD3993">
      <w:pPr>
        <w:pStyle w:val="NoSpacing"/>
        <w:jc w:val="both"/>
        <w:rPr>
          <w:rFonts w:ascii="Times New Roman" w:hAnsi="Times New Roman" w:cs="Times New Roman"/>
          <w:sz w:val="28"/>
        </w:rPr>
      </w:pPr>
      <w:r w:rsidRPr="00680011">
        <w:rPr>
          <w:rFonts w:ascii="Times New Roman" w:hAnsi="Times New Roman" w:cs="Times New Roman"/>
          <w:sz w:val="28"/>
        </w:rPr>
        <w:t>2.    Notification’s via SMS/email</w:t>
      </w:r>
    </w:p>
    <w:p w:rsidR="00B9622D" w:rsidRPr="00680011" w:rsidRDefault="00B9622D" w:rsidP="00AD3993">
      <w:pPr>
        <w:pStyle w:val="NoSpacing"/>
        <w:jc w:val="both"/>
        <w:rPr>
          <w:rFonts w:ascii="Times New Roman" w:hAnsi="Times New Roman" w:cs="Times New Roman"/>
          <w:sz w:val="28"/>
        </w:rPr>
      </w:pPr>
      <w:r w:rsidRPr="00680011">
        <w:rPr>
          <w:rFonts w:ascii="Times New Roman" w:hAnsi="Times New Roman" w:cs="Times New Roman"/>
          <w:sz w:val="28"/>
        </w:rPr>
        <w:t>3.    Security for society</w:t>
      </w:r>
    </w:p>
    <w:p w:rsidR="00B9622D" w:rsidRPr="00680011" w:rsidRDefault="00B9622D" w:rsidP="00AD3993">
      <w:pPr>
        <w:pStyle w:val="NoSpacing"/>
        <w:jc w:val="both"/>
        <w:rPr>
          <w:rFonts w:ascii="Times New Roman" w:hAnsi="Times New Roman" w:cs="Times New Roman"/>
          <w:sz w:val="28"/>
        </w:rPr>
      </w:pPr>
      <w:r w:rsidRPr="00680011">
        <w:rPr>
          <w:rFonts w:ascii="Times New Roman" w:hAnsi="Times New Roman" w:cs="Times New Roman"/>
          <w:sz w:val="28"/>
        </w:rPr>
        <w:t xml:space="preserve">4.    Online bills payment methods </w:t>
      </w:r>
    </w:p>
    <w:p w:rsidR="00B9622D" w:rsidRPr="00680011" w:rsidRDefault="00B9622D" w:rsidP="00AD3993">
      <w:pPr>
        <w:pStyle w:val="NoSpacing"/>
        <w:jc w:val="both"/>
        <w:rPr>
          <w:rFonts w:ascii="Times New Roman" w:hAnsi="Times New Roman" w:cs="Times New Roman"/>
          <w:sz w:val="28"/>
        </w:rPr>
      </w:pPr>
      <w:r w:rsidRPr="00680011">
        <w:rPr>
          <w:rFonts w:ascii="Times New Roman" w:hAnsi="Times New Roman" w:cs="Times New Roman"/>
          <w:sz w:val="28"/>
        </w:rPr>
        <w:t>5.    Amenities Booking etc.</w:t>
      </w:r>
    </w:p>
    <w:p w:rsidR="00680011" w:rsidRPr="00B9622D" w:rsidRDefault="00680011" w:rsidP="00AD3993">
      <w:pPr>
        <w:pStyle w:val="NoSpacing"/>
        <w:jc w:val="both"/>
      </w:pPr>
    </w:p>
    <w:p w:rsidR="00B9622D" w:rsidRPr="00B9622D" w:rsidRDefault="00B9622D" w:rsidP="00AD3993">
      <w:pPr>
        <w:jc w:val="both"/>
        <w:rPr>
          <w:rFonts w:ascii="Times New Roman" w:hAnsi="Times New Roman" w:cs="Times New Roman"/>
          <w:sz w:val="28"/>
        </w:rPr>
      </w:pPr>
      <w:r w:rsidRPr="00B9622D">
        <w:rPr>
          <w:rFonts w:ascii="Times New Roman" w:hAnsi="Times New Roman" w:cs="Times New Roman"/>
          <w:sz w:val="28"/>
        </w:rPr>
        <w:t xml:space="preserve">During the last 5 years, gated communities are replacing the old way with a digital software system to operate RWA operations. These software systems not only array but with them bring about transparency between RWA operations to the residents of the societies. </w:t>
      </w:r>
      <w:r w:rsidR="00E94DF7">
        <w:rPr>
          <w:rFonts w:ascii="Times New Roman" w:hAnsi="Times New Roman" w:cs="Times New Roman"/>
          <w:sz w:val="28"/>
        </w:rPr>
        <w:t xml:space="preserve">RWA operations by these software’s perform more efficiently are effectively </w:t>
      </w:r>
    </w:p>
    <w:p w:rsidR="00B9622D" w:rsidRPr="00B9622D" w:rsidRDefault="00B9622D" w:rsidP="00AD3993">
      <w:pPr>
        <w:jc w:val="both"/>
        <w:rPr>
          <w:rFonts w:ascii="Times New Roman" w:hAnsi="Times New Roman" w:cs="Times New Roman"/>
          <w:sz w:val="28"/>
        </w:rPr>
      </w:pPr>
    </w:p>
    <w:p w:rsidR="00B9622D" w:rsidRPr="00B9622D" w:rsidRDefault="00B9622D" w:rsidP="00AD3993">
      <w:pPr>
        <w:jc w:val="both"/>
        <w:rPr>
          <w:rFonts w:ascii="Times New Roman" w:hAnsi="Times New Roman" w:cs="Times New Roman"/>
          <w:sz w:val="28"/>
        </w:rPr>
      </w:pPr>
    </w:p>
    <w:p w:rsidR="007F778C" w:rsidRPr="00B9622D" w:rsidRDefault="00B9622D" w:rsidP="00AD3993">
      <w:pPr>
        <w:jc w:val="both"/>
        <w:rPr>
          <w:rFonts w:ascii="Times New Roman" w:hAnsi="Times New Roman" w:cs="Times New Roman"/>
          <w:sz w:val="28"/>
        </w:rPr>
      </w:pPr>
      <w:r w:rsidRPr="00B9622D">
        <w:rPr>
          <w:rFonts w:ascii="Times New Roman" w:hAnsi="Times New Roman" w:cs="Times New Roman"/>
          <w:sz w:val="28"/>
        </w:rPr>
        <w:t xml:space="preserve">  </w:t>
      </w:r>
    </w:p>
    <w:p w:rsidR="00026F8C" w:rsidRPr="009B6A4E" w:rsidRDefault="00026F8C" w:rsidP="00AD3993">
      <w:pPr>
        <w:jc w:val="both"/>
        <w:rPr>
          <w:rFonts w:ascii="Times New Roman" w:hAnsi="Times New Roman" w:cs="Times New Roman"/>
          <w:sz w:val="36"/>
        </w:rPr>
      </w:pPr>
    </w:p>
    <w:sectPr w:rsidR="00026F8C" w:rsidRPr="009B6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F0D35"/>
    <w:multiLevelType w:val="hybridMultilevel"/>
    <w:tmpl w:val="C14AC5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8C31B14"/>
    <w:multiLevelType w:val="hybridMultilevel"/>
    <w:tmpl w:val="21668A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407"/>
    <w:rsid w:val="00026F8C"/>
    <w:rsid w:val="00277572"/>
    <w:rsid w:val="004C10B3"/>
    <w:rsid w:val="004C7744"/>
    <w:rsid w:val="004F3A1A"/>
    <w:rsid w:val="00551DBB"/>
    <w:rsid w:val="005E3F73"/>
    <w:rsid w:val="00680011"/>
    <w:rsid w:val="007973A1"/>
    <w:rsid w:val="007F778C"/>
    <w:rsid w:val="008C33AC"/>
    <w:rsid w:val="009B0407"/>
    <w:rsid w:val="009B6A4E"/>
    <w:rsid w:val="00AD3993"/>
    <w:rsid w:val="00B91A97"/>
    <w:rsid w:val="00B9622D"/>
    <w:rsid w:val="00C00013"/>
    <w:rsid w:val="00C82390"/>
    <w:rsid w:val="00D04344"/>
    <w:rsid w:val="00D17453"/>
    <w:rsid w:val="00DC71A7"/>
    <w:rsid w:val="00E94DF7"/>
    <w:rsid w:val="00EF3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10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10B3"/>
    <w:rPr>
      <w:color w:val="0000FF"/>
      <w:u w:val="single"/>
    </w:rPr>
  </w:style>
  <w:style w:type="character" w:customStyle="1" w:styleId="Heading1Char">
    <w:name w:val="Heading 1 Char"/>
    <w:basedOn w:val="DefaultParagraphFont"/>
    <w:link w:val="Heading1"/>
    <w:uiPriority w:val="9"/>
    <w:rsid w:val="004C10B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7744"/>
    <w:pPr>
      <w:ind w:left="720"/>
      <w:contextualSpacing/>
    </w:pPr>
  </w:style>
  <w:style w:type="paragraph" w:styleId="NoSpacing">
    <w:name w:val="No Spacing"/>
    <w:uiPriority w:val="1"/>
    <w:qFormat/>
    <w:rsid w:val="0068001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10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10B3"/>
    <w:rPr>
      <w:color w:val="0000FF"/>
      <w:u w:val="single"/>
    </w:rPr>
  </w:style>
  <w:style w:type="character" w:customStyle="1" w:styleId="Heading1Char">
    <w:name w:val="Heading 1 Char"/>
    <w:basedOn w:val="DefaultParagraphFont"/>
    <w:link w:val="Heading1"/>
    <w:uiPriority w:val="9"/>
    <w:rsid w:val="004C10B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7744"/>
    <w:pPr>
      <w:ind w:left="720"/>
      <w:contextualSpacing/>
    </w:pPr>
  </w:style>
  <w:style w:type="paragraph" w:styleId="NoSpacing">
    <w:name w:val="No Spacing"/>
    <w:uiPriority w:val="1"/>
    <w:qFormat/>
    <w:rsid w:val="006800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601744">
      <w:bodyDiv w:val="1"/>
      <w:marLeft w:val="0"/>
      <w:marRight w:val="0"/>
      <w:marTop w:val="0"/>
      <w:marBottom w:val="0"/>
      <w:divBdr>
        <w:top w:val="none" w:sz="0" w:space="0" w:color="auto"/>
        <w:left w:val="none" w:sz="0" w:space="0" w:color="auto"/>
        <w:bottom w:val="none" w:sz="0" w:space="0" w:color="auto"/>
        <w:right w:val="none" w:sz="0" w:space="0" w:color="auto"/>
      </w:divBdr>
      <w:divsChild>
        <w:div w:id="707729390">
          <w:marLeft w:val="0"/>
          <w:marRight w:val="0"/>
          <w:marTop w:val="0"/>
          <w:marBottom w:val="0"/>
          <w:divBdr>
            <w:top w:val="none" w:sz="0" w:space="0" w:color="auto"/>
            <w:left w:val="none" w:sz="0" w:space="0" w:color="auto"/>
            <w:bottom w:val="none" w:sz="0" w:space="0" w:color="auto"/>
            <w:right w:val="none" w:sz="0" w:space="0" w:color="auto"/>
          </w:divBdr>
        </w:div>
      </w:divsChild>
    </w:div>
    <w:div w:id="1072433490">
      <w:bodyDiv w:val="1"/>
      <w:marLeft w:val="0"/>
      <w:marRight w:val="0"/>
      <w:marTop w:val="0"/>
      <w:marBottom w:val="0"/>
      <w:divBdr>
        <w:top w:val="none" w:sz="0" w:space="0" w:color="auto"/>
        <w:left w:val="none" w:sz="0" w:space="0" w:color="auto"/>
        <w:bottom w:val="none" w:sz="0" w:space="0" w:color="auto"/>
        <w:right w:val="none" w:sz="0" w:space="0" w:color="auto"/>
      </w:divBdr>
      <w:divsChild>
        <w:div w:id="1526597894">
          <w:marLeft w:val="0"/>
          <w:marRight w:val="0"/>
          <w:marTop w:val="0"/>
          <w:marBottom w:val="0"/>
          <w:divBdr>
            <w:top w:val="none" w:sz="0" w:space="0" w:color="auto"/>
            <w:left w:val="none" w:sz="0" w:space="0" w:color="auto"/>
            <w:bottom w:val="none" w:sz="0" w:space="0" w:color="auto"/>
            <w:right w:val="none" w:sz="0" w:space="0" w:color="auto"/>
          </w:divBdr>
        </w:div>
      </w:divsChild>
    </w:div>
    <w:div w:id="1268654108">
      <w:bodyDiv w:val="1"/>
      <w:marLeft w:val="0"/>
      <w:marRight w:val="0"/>
      <w:marTop w:val="0"/>
      <w:marBottom w:val="0"/>
      <w:divBdr>
        <w:top w:val="none" w:sz="0" w:space="0" w:color="auto"/>
        <w:left w:val="none" w:sz="0" w:space="0" w:color="auto"/>
        <w:bottom w:val="none" w:sz="0" w:space="0" w:color="auto"/>
        <w:right w:val="none" w:sz="0" w:space="0" w:color="auto"/>
      </w:divBdr>
      <w:divsChild>
        <w:div w:id="1221137898">
          <w:marLeft w:val="0"/>
          <w:marRight w:val="0"/>
          <w:marTop w:val="0"/>
          <w:marBottom w:val="0"/>
          <w:divBdr>
            <w:top w:val="none" w:sz="0" w:space="0" w:color="auto"/>
            <w:left w:val="none" w:sz="0" w:space="0" w:color="auto"/>
            <w:bottom w:val="none" w:sz="0" w:space="0" w:color="auto"/>
            <w:right w:val="none" w:sz="0" w:space="0" w:color="auto"/>
          </w:divBdr>
        </w:div>
      </w:divsChild>
    </w:div>
    <w:div w:id="2084788739">
      <w:bodyDiv w:val="1"/>
      <w:marLeft w:val="0"/>
      <w:marRight w:val="0"/>
      <w:marTop w:val="0"/>
      <w:marBottom w:val="0"/>
      <w:divBdr>
        <w:top w:val="none" w:sz="0" w:space="0" w:color="auto"/>
        <w:left w:val="none" w:sz="0" w:space="0" w:color="auto"/>
        <w:bottom w:val="none" w:sz="0" w:space="0" w:color="auto"/>
        <w:right w:val="none" w:sz="0" w:space="0" w:color="auto"/>
      </w:divBdr>
      <w:divsChild>
        <w:div w:id="1856841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varun</cp:lastModifiedBy>
  <cp:revision>7</cp:revision>
  <dcterms:created xsi:type="dcterms:W3CDTF">2019-07-11T10:08:00Z</dcterms:created>
  <dcterms:modified xsi:type="dcterms:W3CDTF">2019-07-11T13:19:00Z</dcterms:modified>
</cp:coreProperties>
</file>
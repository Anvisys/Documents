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42674" w14:textId="77777777" w:rsidR="004349CC" w:rsidRDefault="004349CC" w:rsidP="004349CC">
      <w:pPr>
        <w:pStyle w:val="Heading1"/>
      </w:pPr>
      <w:r>
        <w:t xml:space="preserve">Email proposal for </w:t>
      </w:r>
      <w:proofErr w:type="spellStart"/>
      <w:r>
        <w:t>Anvisys</w:t>
      </w:r>
      <w:proofErr w:type="spellEnd"/>
      <w:r>
        <w:t xml:space="preserve"> Technology </w:t>
      </w:r>
      <w:proofErr w:type="spellStart"/>
      <w:r>
        <w:t>Pvt.</w:t>
      </w:r>
      <w:proofErr w:type="spellEnd"/>
      <w:r>
        <w:t xml:space="preserve"> Ltd.</w:t>
      </w:r>
    </w:p>
    <w:p w14:paraId="49A3E4E4" w14:textId="77777777" w:rsidR="004349CC" w:rsidRDefault="004349CC" w:rsidP="004349CC"/>
    <w:p w14:paraId="2F90D3E0" w14:textId="77777777" w:rsidR="004349CC" w:rsidRDefault="004349CC" w:rsidP="004349CC">
      <w:r>
        <w:t>Dear (Prospect)</w:t>
      </w:r>
    </w:p>
    <w:p w14:paraId="621CF211" w14:textId="77777777" w:rsidR="004349CC" w:rsidRDefault="004349CC" w:rsidP="004349CC">
      <w:r>
        <w:t xml:space="preserve">Greetings, </w:t>
      </w:r>
    </w:p>
    <w:p w14:paraId="0B7F7123" w14:textId="77777777" w:rsidR="004349CC" w:rsidRDefault="004349CC" w:rsidP="004349CC">
      <w:r>
        <w:t xml:space="preserve">It takes me immense pleasure to write to you on behalf of </w:t>
      </w:r>
      <w:proofErr w:type="spellStart"/>
      <w:r>
        <w:t>Anvisys</w:t>
      </w:r>
      <w:proofErr w:type="spellEnd"/>
      <w:r>
        <w:t xml:space="preserve"> Technology Pvt Ltd. We are an I.T consultant firm based in Noida. We provide a range of services like; Web applications, Android application, and Database Management to our clients from different sector. Our services are affordable and sustainable, we carter all kind of unique needs of our clients from big to small projects. We look forward to meeting you and discuss our offerings.</w:t>
      </w:r>
    </w:p>
    <w:p w14:paraId="332401F7" w14:textId="77777777" w:rsidR="004349CC" w:rsidRDefault="004349CC" w:rsidP="004349CC">
      <w:r>
        <w:t>Thank you</w:t>
      </w:r>
    </w:p>
    <w:p w14:paraId="076C27B1" w14:textId="77777777" w:rsidR="004349CC" w:rsidRDefault="00E7126D" w:rsidP="004349CC">
      <w:proofErr w:type="spellStart"/>
      <w:r>
        <w:t>Amit</w:t>
      </w:r>
      <w:proofErr w:type="spellEnd"/>
      <w:r>
        <w:t xml:space="preserve"> </w:t>
      </w:r>
      <w:proofErr w:type="spellStart"/>
      <w:r>
        <w:t>Bansal</w:t>
      </w:r>
      <w:proofErr w:type="spellEnd"/>
    </w:p>
    <w:p w14:paraId="5B3B654D" w14:textId="77777777" w:rsidR="006D62A4" w:rsidRDefault="00E7126D" w:rsidP="004349CC">
      <w:r>
        <w:t xml:space="preserve">Co-Founder of </w:t>
      </w:r>
      <w:proofErr w:type="spellStart"/>
      <w:r>
        <w:t>Anvisys</w:t>
      </w:r>
      <w:proofErr w:type="spellEnd"/>
    </w:p>
    <w:p w14:paraId="10AA1710" w14:textId="77777777" w:rsidR="004349CC" w:rsidRDefault="004349CC" w:rsidP="004349CC"/>
    <w:p w14:paraId="68437D5A" w14:textId="77777777" w:rsidR="004349CC" w:rsidRDefault="004349CC" w:rsidP="004349CC">
      <w:pPr>
        <w:pStyle w:val="Heading1"/>
      </w:pPr>
      <w:r>
        <w:t xml:space="preserve">Email proposal </w:t>
      </w:r>
      <w:r w:rsidR="00E7126D">
        <w:t xml:space="preserve">for </w:t>
      </w:r>
      <w:proofErr w:type="spellStart"/>
      <w:r w:rsidR="00E7126D">
        <w:t>Nestin</w:t>
      </w:r>
      <w:proofErr w:type="spellEnd"/>
      <w:r w:rsidR="00E7126D">
        <w:t xml:space="preserve"> </w:t>
      </w:r>
    </w:p>
    <w:p w14:paraId="002CDCE9" w14:textId="77777777" w:rsidR="0096182E" w:rsidRPr="0096182E" w:rsidRDefault="0096182E" w:rsidP="0096182E"/>
    <w:p w14:paraId="542389BF" w14:textId="77777777" w:rsidR="00E7126D" w:rsidRDefault="00E7126D" w:rsidP="00E7126D">
      <w:r>
        <w:t>Dear (Prospect)</w:t>
      </w:r>
    </w:p>
    <w:p w14:paraId="72683994" w14:textId="77777777" w:rsidR="00E7126D" w:rsidRDefault="00E7126D" w:rsidP="00E7126D">
      <w:r>
        <w:t xml:space="preserve">Greetings, </w:t>
      </w:r>
    </w:p>
    <w:p w14:paraId="1EFE5E9D" w14:textId="5A364642" w:rsidR="00B71C4D" w:rsidRDefault="00E7126D" w:rsidP="00B71C4D">
      <w:r>
        <w:t xml:space="preserve">It takes me immense pleasure to write to you on behalf of </w:t>
      </w:r>
      <w:proofErr w:type="spellStart"/>
      <w:r>
        <w:t>Anvisys</w:t>
      </w:r>
      <w:proofErr w:type="spellEnd"/>
      <w:r>
        <w:t xml:space="preserve"> Technology Pvt Ltd. We are an I.T consultant </w:t>
      </w:r>
      <w:r w:rsidR="00B71C4D">
        <w:t xml:space="preserve">and development firm </w:t>
      </w:r>
      <w:r>
        <w:t>based in Noida.</w:t>
      </w:r>
      <w:ins w:id="0" w:author="Amit Kumar" w:date="2019-07-04T10:27:00Z">
        <w:r w:rsidR="00475310">
          <w:t xml:space="preserve"> </w:t>
        </w:r>
      </w:ins>
      <w:r>
        <w:t xml:space="preserve"> </w:t>
      </w:r>
      <w:r w:rsidR="00B71C4D">
        <w:t xml:space="preserve">Our Society Management solution </w:t>
      </w:r>
      <w:r w:rsidR="00B71C4D">
        <w:rPr>
          <w:b/>
          <w:u w:val="single"/>
        </w:rPr>
        <w:t xml:space="preserve">NESTIN </w:t>
      </w:r>
      <w:r w:rsidR="00B71C4D">
        <w:t>which helps improve the efficiency of your RWA operations, increasing Resident’s participation and helps maintaining information in a very user-friendly interface, NESTIN provides a number of services like;</w:t>
      </w:r>
    </w:p>
    <w:p w14:paraId="1F8070EC" w14:textId="77777777" w:rsidR="00B71C4D" w:rsidRDefault="00B71C4D" w:rsidP="00B71C4D">
      <w:pPr>
        <w:pStyle w:val="ListParagraph"/>
        <w:numPr>
          <w:ilvl w:val="0"/>
          <w:numId w:val="1"/>
        </w:numPr>
      </w:pPr>
      <w:r>
        <w:t>Vendor Management</w:t>
      </w:r>
    </w:p>
    <w:p w14:paraId="1D78D6F1" w14:textId="46DD8FBE" w:rsidR="00B71C4D" w:rsidRDefault="00B71C4D" w:rsidP="00B71C4D">
      <w:pPr>
        <w:pStyle w:val="ListParagraph"/>
        <w:numPr>
          <w:ilvl w:val="0"/>
          <w:numId w:val="1"/>
        </w:numPr>
      </w:pPr>
      <w:r>
        <w:t>Security Management</w:t>
      </w:r>
      <w:ins w:id="1" w:author="Amit Kumar" w:date="2019-07-04T10:31:00Z">
        <w:r>
          <w:t xml:space="preserve"> </w:t>
        </w:r>
      </w:ins>
    </w:p>
    <w:p w14:paraId="3FDAA0C9" w14:textId="77777777" w:rsidR="00B71C4D" w:rsidRDefault="00B71C4D" w:rsidP="00B71C4D">
      <w:pPr>
        <w:pStyle w:val="ListParagraph"/>
        <w:numPr>
          <w:ilvl w:val="0"/>
          <w:numId w:val="1"/>
        </w:numPr>
      </w:pPr>
      <w:r>
        <w:t>Bills payment</w:t>
      </w:r>
    </w:p>
    <w:p w14:paraId="41571291" w14:textId="35AAD0F7" w:rsidR="00B71C4D" w:rsidRDefault="0095338F" w:rsidP="00B71C4D">
      <w:pPr>
        <w:pStyle w:val="ListParagraph"/>
        <w:numPr>
          <w:ilvl w:val="0"/>
          <w:numId w:val="1"/>
        </w:numPr>
      </w:pPr>
      <w:bookmarkStart w:id="2" w:name="_GoBack"/>
      <w:r>
        <w:t xml:space="preserve">Ride Share </w:t>
      </w:r>
    </w:p>
    <w:bookmarkEnd w:id="2"/>
    <w:p w14:paraId="44700C75" w14:textId="77777777" w:rsidR="00B71C4D" w:rsidRDefault="00B71C4D" w:rsidP="00B71C4D">
      <w:pPr>
        <w:pStyle w:val="ListParagraph"/>
        <w:numPr>
          <w:ilvl w:val="0"/>
          <w:numId w:val="1"/>
        </w:numPr>
      </w:pPr>
      <w:r>
        <w:t>Opinions polls</w:t>
      </w:r>
    </w:p>
    <w:p w14:paraId="199ABECC" w14:textId="77777777" w:rsidR="00B71C4D" w:rsidRDefault="00B71C4D" w:rsidP="00B71C4D">
      <w:pPr>
        <w:pStyle w:val="ListParagraph"/>
        <w:numPr>
          <w:ilvl w:val="0"/>
          <w:numId w:val="1"/>
        </w:numPr>
      </w:pPr>
      <w:r>
        <w:t>Discussion Forum</w:t>
      </w:r>
    </w:p>
    <w:p w14:paraId="609646DD" w14:textId="77777777" w:rsidR="00B71C4D" w:rsidRDefault="00B71C4D" w:rsidP="00B71C4D">
      <w:pPr>
        <w:pStyle w:val="ListParagraph"/>
        <w:numPr>
          <w:ilvl w:val="0"/>
          <w:numId w:val="1"/>
        </w:numPr>
      </w:pPr>
      <w:r>
        <w:t xml:space="preserve">Maintain tenant’s record </w:t>
      </w:r>
    </w:p>
    <w:p w14:paraId="00297351" w14:textId="77777777" w:rsidR="00B71C4D" w:rsidRDefault="00B71C4D" w:rsidP="00B71C4D">
      <w:pPr>
        <w:pStyle w:val="ListParagraph"/>
        <w:numPr>
          <w:ilvl w:val="0"/>
          <w:numId w:val="1"/>
        </w:numPr>
      </w:pPr>
      <w:r>
        <w:t xml:space="preserve">Rent in &amp; out. </w:t>
      </w:r>
    </w:p>
    <w:p w14:paraId="0554C4E6" w14:textId="49A32970" w:rsidR="00B71C4D" w:rsidRDefault="00B71C4D" w:rsidP="00B71C4D">
      <w:r>
        <w:t xml:space="preserve">Other Advantages </w:t>
      </w:r>
    </w:p>
    <w:p w14:paraId="67AF42D1" w14:textId="55D32970" w:rsidR="00B71C4D" w:rsidRDefault="00B71C4D" w:rsidP="00B71C4D">
      <w:pPr>
        <w:pStyle w:val="ListParagraph"/>
        <w:numPr>
          <w:ilvl w:val="0"/>
          <w:numId w:val="2"/>
        </w:numPr>
      </w:pPr>
      <w:r>
        <w:t xml:space="preserve">We have a simple pricing system </w:t>
      </w:r>
      <w:proofErr w:type="spellStart"/>
      <w:r>
        <w:t>Rs</w:t>
      </w:r>
      <w:proofErr w:type="spellEnd"/>
      <w:r>
        <w:t xml:space="preserve"> 5 per flat per month </w:t>
      </w:r>
    </w:p>
    <w:p w14:paraId="20E99C95" w14:textId="13A76238" w:rsidR="00B71C4D" w:rsidRDefault="00B71C4D" w:rsidP="00B71C4D">
      <w:pPr>
        <w:pStyle w:val="ListParagraph"/>
        <w:numPr>
          <w:ilvl w:val="0"/>
          <w:numId w:val="2"/>
        </w:numPr>
      </w:pPr>
      <w:r>
        <w:t xml:space="preserve">Customer support </w:t>
      </w:r>
    </w:p>
    <w:p w14:paraId="6241DC25" w14:textId="4BEE1B2F" w:rsidR="00B71C4D" w:rsidRDefault="00B71C4D" w:rsidP="00B71C4D">
      <w:pPr>
        <w:pStyle w:val="ListParagraph"/>
        <w:numPr>
          <w:ilvl w:val="0"/>
          <w:numId w:val="2"/>
        </w:numPr>
      </w:pPr>
      <w:r>
        <w:t>End to End solution</w:t>
      </w:r>
    </w:p>
    <w:p w14:paraId="49845118" w14:textId="77777777" w:rsidR="00B71C4D" w:rsidRPr="00B71C4D" w:rsidRDefault="00B71C4D" w:rsidP="00B71C4D">
      <w:pPr>
        <w:rPr>
          <w:b/>
          <w:u w:val="single"/>
        </w:rPr>
      </w:pPr>
    </w:p>
    <w:p w14:paraId="737779B0" w14:textId="46E629FE" w:rsidR="00B71C4D" w:rsidRDefault="00B71C4D" w:rsidP="00B71C4D">
      <w:r>
        <w:t xml:space="preserve">We provide a full 30 days Demo prior installation of our system which is absolutely free. We look forward for to positive response and set up a small meeting with you </w:t>
      </w:r>
      <w:r>
        <w:t>to further discuss our offering</w:t>
      </w:r>
      <w:r>
        <w:t xml:space="preserve"> </w:t>
      </w:r>
    </w:p>
    <w:p w14:paraId="4DAC7315" w14:textId="77777777" w:rsidR="00B71C4D" w:rsidRDefault="00B71C4D" w:rsidP="00B71C4D"/>
    <w:p w14:paraId="06E5D3B0" w14:textId="5DE372A7" w:rsidR="00B71C4D" w:rsidRDefault="00B71C4D" w:rsidP="00B71C4D">
      <w:pPr>
        <w:pStyle w:val="NoSpacing"/>
      </w:pPr>
      <w:proofErr w:type="spellStart"/>
      <w:r>
        <w:t>Aman</w:t>
      </w:r>
      <w:proofErr w:type="spellEnd"/>
      <w:r>
        <w:t xml:space="preserve"> </w:t>
      </w:r>
      <w:proofErr w:type="spellStart"/>
      <w:r>
        <w:t>Rautela</w:t>
      </w:r>
      <w:proofErr w:type="spellEnd"/>
    </w:p>
    <w:p w14:paraId="05D88142" w14:textId="09B12824" w:rsidR="00B71C4D" w:rsidRDefault="00B71C4D" w:rsidP="00B71C4D">
      <w:pPr>
        <w:pStyle w:val="NoSpacing"/>
      </w:pPr>
      <w:r>
        <w:t xml:space="preserve">Marketing &amp; Branding Assistant </w:t>
      </w:r>
    </w:p>
    <w:p w14:paraId="6C5D9922" w14:textId="7554B4E4" w:rsidR="00B71C4D" w:rsidRDefault="00B71C4D" w:rsidP="00B71C4D">
      <w:pPr>
        <w:pStyle w:val="NoSpacing"/>
      </w:pPr>
      <w:proofErr w:type="spellStart"/>
      <w:r>
        <w:t>Anvisys</w:t>
      </w:r>
      <w:proofErr w:type="spellEnd"/>
      <w:r>
        <w:t xml:space="preserve"> Technology </w:t>
      </w:r>
      <w:proofErr w:type="spellStart"/>
      <w:r>
        <w:t>Pvt.</w:t>
      </w:r>
      <w:proofErr w:type="spellEnd"/>
      <w:r>
        <w:t xml:space="preserve"> Ltd.</w:t>
      </w:r>
    </w:p>
    <w:p w14:paraId="602A2584" w14:textId="43364846" w:rsidR="00B71C4D" w:rsidRDefault="00B71C4D" w:rsidP="00B71C4D">
      <w:pPr>
        <w:ind w:left="360"/>
      </w:pPr>
    </w:p>
    <w:p w14:paraId="63A3D3B9" w14:textId="77777777" w:rsidR="00B71C4D" w:rsidRDefault="00B71C4D" w:rsidP="004349CC"/>
    <w:p w14:paraId="7DC266EB" w14:textId="77777777" w:rsidR="00B71C4D" w:rsidRPr="00B71C4D" w:rsidRDefault="00B71C4D" w:rsidP="004349CC"/>
    <w:p w14:paraId="0A155D69" w14:textId="77777777" w:rsidR="00E7126D" w:rsidRDefault="00E7126D" w:rsidP="00E7126D"/>
    <w:p w14:paraId="70AD30C0" w14:textId="77777777" w:rsidR="004349CC" w:rsidRDefault="004349CC" w:rsidP="004349CC"/>
    <w:sectPr w:rsidR="0043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52200"/>
    <w:multiLevelType w:val="hybridMultilevel"/>
    <w:tmpl w:val="47D89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447696"/>
    <w:multiLevelType w:val="hybridMultilevel"/>
    <w:tmpl w:val="3C34E59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t Kumar">
    <w15:presenceInfo w15:providerId="Windows Live" w15:userId="d23db097238d7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D62A4"/>
    <w:rsid w:val="00181FEC"/>
    <w:rsid w:val="00236F34"/>
    <w:rsid w:val="004349CC"/>
    <w:rsid w:val="00475310"/>
    <w:rsid w:val="005B3281"/>
    <w:rsid w:val="006D62A4"/>
    <w:rsid w:val="0095338F"/>
    <w:rsid w:val="0096182E"/>
    <w:rsid w:val="00B71C4D"/>
    <w:rsid w:val="00E71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9CC"/>
    <w:pPr>
      <w:spacing w:after="0" w:line="240" w:lineRule="auto"/>
    </w:pPr>
  </w:style>
  <w:style w:type="character" w:customStyle="1" w:styleId="Heading1Char">
    <w:name w:val="Heading 1 Char"/>
    <w:basedOn w:val="DefaultParagraphFont"/>
    <w:link w:val="Heading1"/>
    <w:uiPriority w:val="9"/>
    <w:rsid w:val="004349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1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cp:lastModifiedBy>
  <cp:revision>7</cp:revision>
  <dcterms:created xsi:type="dcterms:W3CDTF">2019-06-17T11:26:00Z</dcterms:created>
  <dcterms:modified xsi:type="dcterms:W3CDTF">2019-07-04T05:33:00Z</dcterms:modified>
</cp:coreProperties>
</file>